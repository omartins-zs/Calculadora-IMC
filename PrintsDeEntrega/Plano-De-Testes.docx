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tye3gd7kju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Documentação De Planejamento E Desenhos De Testes</w:t>
      </w:r>
    </w:p>
    <w:p w:rsidR="00000000" w:rsidDel="00000000" w:rsidP="00000000" w:rsidRDefault="00000000" w:rsidRPr="00000000" w14:paraId="00000002">
      <w:pPr>
        <w:pStyle w:val="Subtitle"/>
        <w:widowControl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yyf8f2sna9u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Sumario</w:t>
      </w:r>
    </w:p>
    <w:p w:rsidR="00000000" w:rsidDel="00000000" w:rsidP="00000000" w:rsidRDefault="00000000" w:rsidRPr="00000000" w14:paraId="00000003">
      <w:pPr>
        <w:widowControl w:val="0"/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85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govne4rh17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  <w:t xml:space="preserve">1</w:t>
          </w:r>
        </w:p>
        <w:p w:rsidR="00000000" w:rsidDel="00000000" w:rsidP="00000000" w:rsidRDefault="00000000" w:rsidRPr="00000000" w14:paraId="00000005">
          <w:pPr>
            <w:tabs>
              <w:tab w:val="right" w:pos="85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hyperlink w:anchor="_tff2mrlpoi0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OBJETIVOS E TAREFAS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</w:r>
          <w:r w:rsidDel="00000000" w:rsidR="00000000" w:rsidRPr="00000000">
            <w:fldChar w:fldCharType="begin"/>
            <w:instrText xml:space="preserve"> PAGEREF _tff2mrlpoi0t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5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hyperlink w:anchor="_1ranbjfz57ec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ESCOPO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07">
          <w:pPr>
            <w:tabs>
              <w:tab w:val="right" w:pos="85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hyperlink w:anchor="_uajxbikzmez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ESTRATÉGIA DE TESTE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08">
          <w:pPr>
            <w:tabs>
              <w:tab w:val="right" w:pos="85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highlight w:val="white"/>
            </w:rPr>
          </w:pPr>
          <w:hyperlink w:anchor="_kl35eaxch5t0"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Teste unitário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highlight w:val="white"/>
              <w:rtl w:val="0"/>
            </w:rPr>
            <w:tab/>
            <w:t xml:space="preserve">4.1</w:t>
          </w:r>
        </w:p>
        <w:p w:rsidR="00000000" w:rsidDel="00000000" w:rsidP="00000000" w:rsidRDefault="00000000" w:rsidRPr="00000000" w14:paraId="00000009">
          <w:pPr>
            <w:tabs>
              <w:tab w:val="right" w:pos="85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highlight w:val="white"/>
            </w:rPr>
          </w:pPr>
          <w:hyperlink w:anchor="_bcz3h21p3u3"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Teste de integração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highlight w:val="white"/>
              <w:rtl w:val="0"/>
            </w:rPr>
            <w:tab/>
            <w:t xml:space="preserve">4.2</w:t>
          </w:r>
        </w:p>
        <w:p w:rsidR="00000000" w:rsidDel="00000000" w:rsidP="00000000" w:rsidRDefault="00000000" w:rsidRPr="00000000" w14:paraId="0000000A">
          <w:pPr>
            <w:tabs>
              <w:tab w:val="right" w:pos="85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5d676d"/>
              <w:highlight w:val="white"/>
              <w:rtl w:val="0"/>
            </w:rPr>
            <w:t xml:space="preserve"> Teste automático de unidade</w:t>
          </w:r>
          <w:r w:rsidDel="00000000" w:rsidR="00000000" w:rsidRPr="00000000">
            <w:rPr>
              <w:rFonts w:ascii="Times New Roman" w:cs="Times New Roman" w:eastAsia="Times New Roman" w:hAnsi="Times New Roman"/>
              <w:highlight w:val="white"/>
              <w:rtl w:val="0"/>
            </w:rPr>
            <w:tab/>
            <w:t xml:space="preserve">4.3</w:t>
          </w:r>
        </w:p>
        <w:p w:rsidR="00000000" w:rsidDel="00000000" w:rsidP="00000000" w:rsidRDefault="00000000" w:rsidRPr="00000000" w14:paraId="0000000B">
          <w:pPr>
            <w:tabs>
              <w:tab w:val="right" w:pos="85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highlight w:val="white"/>
            </w:rPr>
          </w:pPr>
          <w:hyperlink w:anchor="_aiy6uatd7kc"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Teste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5d676d"/>
              <w:highlight w:val="white"/>
              <w:rtl w:val="0"/>
            </w:rPr>
            <w:t xml:space="preserve">automático </w:t>
          </w:r>
          <w:hyperlink w:anchor="_bcz3h21p3u3"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 integração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highlight w:val="white"/>
              <w:rtl w:val="0"/>
            </w:rPr>
            <w:t xml:space="preserve">                                                                                              4.4</w:t>
          </w:r>
        </w:p>
        <w:p w:rsidR="00000000" w:rsidDel="00000000" w:rsidP="00000000" w:rsidRDefault="00000000" w:rsidRPr="00000000" w14:paraId="0000000C">
          <w:pPr>
            <w:tabs>
              <w:tab w:val="right" w:pos="85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highlight w:val="white"/>
              <w:rtl w:val="0"/>
            </w:rPr>
            <w:t xml:space="preserve">Teste de Carga                                                                                                                        4.5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 xml:space="preserve">           </w:t>
          </w:r>
        </w:p>
        <w:p w:rsidR="00000000" w:rsidDel="00000000" w:rsidP="00000000" w:rsidRDefault="00000000" w:rsidRPr="00000000" w14:paraId="0000000D">
          <w:pPr>
            <w:tabs>
              <w:tab w:val="right" w:pos="85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hyperlink w:anchor="_nbkld9czvfz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REQUISITOS DE HARDWARE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E">
          <w:pPr>
            <w:tabs>
              <w:tab w:val="right" w:pos="85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hyperlink w:anchor="_gicbihsf8iw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REQUISITOS AMBIENTAIS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F">
          <w:pPr>
            <w:tabs>
              <w:tab w:val="right" w:pos="85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highlight w:val="white"/>
            </w:rPr>
          </w:pPr>
          <w:hyperlink w:anchor="_ja0yrm7712n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CRONOGRAMA DE TESTES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spacing w:before="200" w:line="240" w:lineRule="auto"/>
        <w:ind w:left="0" w:right="60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color w:val="0d2532"/>
          <w:highlight w:val="white"/>
          <w:rtl w:val="0"/>
        </w:rPr>
        <w:t xml:space="preserve">documento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descreve o plano </w:t>
      </w:r>
      <w:r w:rsidDel="00000000" w:rsidR="00000000" w:rsidRPr="00000000">
        <w:rPr>
          <w:rFonts w:ascii="Times New Roman" w:cs="Times New Roman" w:eastAsia="Times New Roman" w:hAnsi="Times New Roman"/>
          <w:color w:val="0d2532"/>
          <w:highlight w:val="white"/>
          <w:rtl w:val="0"/>
        </w:rPr>
        <w:t xml:space="preserve">para planejamento de um teste de unidade, para o projeto de uma calculadora de IMC, que produz o cálculo do IMC e a classificação de acordo com a Abeso.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Projeto a ser testado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Calculadora IMC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Documentação e Testes feitos por: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Gabriel Matheus Alves Martins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Data: 07/03/2022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E TAREFAS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Identificar informações existentes do projeto e o software que deve ser testado.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Listar os requisitos de teste recomendados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Recomendar e descrever as estratégias de teste a serem empregadas.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Identificar os recursos requeridos e fornecer uma estimativa dos esforços de teste.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ESCOPO </w:t>
      </w:r>
    </w:p>
    <w:p w:rsidR="00000000" w:rsidDel="00000000" w:rsidP="00000000" w:rsidRDefault="00000000" w:rsidRPr="00000000" w14:paraId="00000026">
      <w:pPr>
        <w:spacing w:before="20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Plano de Teste descreve os testes de integração e do sistema que serão conduzidos no protótipo de arquitetura após o desenvolvimentos de funções do sistema.</w:t>
      </w:r>
    </w:p>
    <w:p w:rsidR="00000000" w:rsidDel="00000000" w:rsidP="00000000" w:rsidRDefault="00000000" w:rsidRPr="00000000" w14:paraId="00000027">
      <w:pPr>
        <w:spacing w:before="20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isso, serão realizados testes de unidade e integração etc.</w:t>
      </w:r>
    </w:p>
    <w:p w:rsidR="00000000" w:rsidDel="00000000" w:rsidP="00000000" w:rsidRDefault="00000000" w:rsidRPr="00000000" w14:paraId="00000028">
      <w:pPr>
        <w:spacing w:before="20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da montagem do protótipo de arquitetura era testar a possibilidade e o desempenho da arquitetura selecionada. É crítico que todas as interfaces do sistema e do subsistema sejam testadas, bem como o desempenho do sistema nesse estágio antecipado. O teste dos recursos e da funcionalidade do sistema não será conduzido no protótipo.</w:t>
      </w:r>
    </w:p>
    <w:p w:rsidR="00000000" w:rsidDel="00000000" w:rsidP="00000000" w:rsidRDefault="00000000" w:rsidRPr="00000000" w14:paraId="00000029">
      <w:pPr>
        <w:spacing w:before="20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interfaces entre os seguintes subsistemas serão testadas: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 Idade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 Peso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 Gênero</w:t>
      </w:r>
    </w:p>
    <w:p w:rsidR="00000000" w:rsidDel="00000000" w:rsidP="00000000" w:rsidRDefault="00000000" w:rsidRPr="00000000" w14:paraId="0000002D">
      <w:pPr>
        <w:spacing w:before="20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interfaces externas para os seguintes dispositivos serão testadas: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PCs locais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PCs remotos</w:t>
      </w:r>
    </w:p>
    <w:p w:rsidR="00000000" w:rsidDel="00000000" w:rsidP="00000000" w:rsidRDefault="00000000" w:rsidRPr="00000000" w14:paraId="00000030">
      <w:pPr>
        <w:spacing w:before="20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right" w:pos="8560"/>
        </w:tabs>
        <w:spacing w:before="200" w:line="240" w:lineRule="auto"/>
        <w:ind w:left="432"/>
        <w:rPr>
          <w:rFonts w:ascii="Times New Roman" w:cs="Times New Roman" w:eastAsia="Times New Roman" w:hAnsi="Times New Roman"/>
          <w:highlight w:val="white"/>
        </w:rPr>
      </w:pPr>
      <w:hyperlink w:anchor="_uajxbikzmezt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ESTRATÉGIA DE TESTE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Realizar testes de padrão de desenvolvimento utilizando a IDE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8560"/>
        </w:tabs>
        <w:spacing w:before="60"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4.1 </w:t>
      </w:r>
      <w:hyperlink w:anchor="_kl35eaxch5t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Teste unitário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right" w:pos="8560"/>
        </w:tabs>
        <w:spacing w:after="0" w:afterAutospacing="0" w:before="6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0" w:date="2022-03-07T18:58:22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0" w:date="2022-03-07T18:58:22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peso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" w:date="2022-03-07T18:58:24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" w:date="2022-03-07T18:58:24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funcao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right" w:pos="8560"/>
        </w:tabs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2" w:date="2022-03-07T18:58:2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2" w:date="2022-03-07T18:58:2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selecionar </w:t>
      </w:r>
      <w:ins w:author="Gabriel Martins" w:id="3" w:date="2022-03-07T18:58:2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gênero</w:t>
        </w:r>
      </w:ins>
      <w:del w:author="Gabriel Martins" w:id="3" w:date="2022-03-07T18:58:2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genero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8560"/>
        </w:tabs>
        <w:spacing w:before="60"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8560"/>
        </w:tabs>
        <w:spacing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4.2 </w:t>
      </w:r>
      <w:hyperlink w:anchor="_bcz3h21p3u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Teste de integração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tabs>
          <w:tab w:val="right" w:pos="8560"/>
        </w:tabs>
        <w:spacing w:after="0" w:afterAutospacing="0" w:before="6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4" w:date="2022-03-07T18:58:29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4" w:date="2022-03-07T18:58:29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peso + idade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5" w:date="2022-03-07T18:58:30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5" w:date="2022-03-07T18:58:30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funcao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+ </w:t>
      </w:r>
      <w:ins w:author="Gabriel Martins" w:id="6" w:date="2022-03-07T18:58:3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gênero</w:t>
        </w:r>
      </w:ins>
      <w:del w:author="Gabriel Martins" w:id="6" w:date="2022-03-07T18:58:3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genero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tabs>
          <w:tab w:val="right" w:pos="8560"/>
        </w:tabs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7" w:date="2022-03-07T18:58:3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7" w:date="2022-03-07T18:58:3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+ </w:t>
      </w:r>
      <w:ins w:author="Gabriel Martins" w:id="8" w:date="2022-03-07T18:58:32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gênero</w:t>
        </w:r>
      </w:ins>
      <w:del w:author="Gabriel Martins" w:id="8" w:date="2022-03-07T18:58:32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genero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+ peso</w:t>
      </w:r>
    </w:p>
    <w:p w:rsidR="00000000" w:rsidDel="00000000" w:rsidP="00000000" w:rsidRDefault="00000000" w:rsidRPr="00000000" w14:paraId="0000003D">
      <w:pPr>
        <w:tabs>
          <w:tab w:val="right" w:pos="8560"/>
        </w:tabs>
        <w:spacing w:before="60"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8560"/>
        </w:tabs>
        <w:spacing w:before="60"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8560"/>
        </w:tabs>
        <w:spacing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color w:val="5d676d"/>
          <w:sz w:val="24"/>
          <w:szCs w:val="24"/>
          <w:highlight w:val="white"/>
          <w:rtl w:val="0"/>
        </w:rPr>
        <w:t xml:space="preserve"> Teste automático de unidade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tabs>
          <w:tab w:val="right" w:pos="8560"/>
        </w:tabs>
        <w:spacing w:after="0" w:afterAutospacing="0" w:before="6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9" w:date="2022-03-07T18:58:33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9" w:date="2022-03-07T18:58:33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com todos os valores abaixo de 20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0" w:date="2022-03-07T18:58:34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0" w:date="2022-03-07T18:58:34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peso com todos os valores abaixo de 20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1" w:date="2022-03-07T18:58:35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1" w:date="2022-03-07T18:58:35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com todos os valores acima de 300 </w:t>
      </w:r>
      <w:ins w:author="Gabriel Martins" w:id="12" w:date="2022-03-07T18:58:3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até</w:t>
        </w:r>
      </w:ins>
      <w:del w:author="Gabriel Martins" w:id="12" w:date="2022-03-07T18:58:3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ate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500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tabs>
          <w:tab w:val="right" w:pos="8560"/>
        </w:tabs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3" w:date="2022-03-07T18:58:3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3" w:date="2022-03-07T18:58:3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com todos os valores acima de 300 </w:t>
      </w:r>
      <w:ins w:author="Gabriel Martins" w:id="14" w:date="2022-03-07T18:58:3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até</w:t>
        </w:r>
      </w:ins>
      <w:del w:author="Gabriel Martins" w:id="14" w:date="2022-03-07T18:58:3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ate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500</w:t>
      </w:r>
    </w:p>
    <w:p w:rsidR="00000000" w:rsidDel="00000000" w:rsidP="00000000" w:rsidRDefault="00000000" w:rsidRPr="00000000" w14:paraId="00000044">
      <w:pPr>
        <w:tabs>
          <w:tab w:val="right" w:pos="8560"/>
        </w:tabs>
        <w:spacing w:before="60"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8560"/>
        </w:tabs>
        <w:spacing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color w:val="5d676d"/>
          <w:sz w:val="24"/>
          <w:szCs w:val="24"/>
          <w:highlight w:val="white"/>
          <w:rtl w:val="0"/>
        </w:rPr>
        <w:t xml:space="preserve">Teste automático </w:t>
      </w:r>
      <w:hyperlink w:anchor="_bcz3h21p3u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de integração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right" w:pos="8560"/>
        </w:tabs>
        <w:spacing w:after="0" w:afterAutospacing="0" w:before="6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5" w:date="2022-03-07T18:58:38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5" w:date="2022-03-07T18:58:38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peso + idade com valores abaixo de 20 e simular erros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6" w:date="2022-03-07T18:58:39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6" w:date="2022-03-07T18:58:39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+ </w:t>
      </w:r>
      <w:ins w:author="Gabriel Martins" w:id="17" w:date="2022-03-07T18:58:39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gênero</w:t>
        </w:r>
      </w:ins>
      <w:del w:author="Gabriel Martins" w:id="17" w:date="2022-03-07T18:58:39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genero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+ peso com todos os valores abaixo de 20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8" w:date="2022-03-07T18:58:40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8" w:date="2022-03-07T18:58:40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peso + idade com valores acima de 20 e simular erros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right" w:pos="8560"/>
        </w:tabs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Testar a </w:t>
      </w:r>
      <w:ins w:author="Gabriel Martins" w:id="19" w:date="2022-03-07T18:58:4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função</w:t>
        </w:r>
      </w:ins>
      <w:del w:author="Gabriel Martins" w:id="19" w:date="2022-03-07T18:58:4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funçao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calcular idade com valores acima de 300 </w:t>
      </w:r>
      <w:ins w:author="Gabriel Martins" w:id="20" w:date="2022-03-07T18:58:4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até</w:t>
        </w:r>
      </w:ins>
      <w:del w:author="Gabriel Martins" w:id="20" w:date="2022-03-07T18:58:4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ate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500 e simular erros</w:t>
      </w:r>
    </w:p>
    <w:p w:rsidR="00000000" w:rsidDel="00000000" w:rsidP="00000000" w:rsidRDefault="00000000" w:rsidRPr="00000000" w14:paraId="0000004A">
      <w:pPr>
        <w:tabs>
          <w:tab w:val="right" w:pos="8560"/>
        </w:tabs>
        <w:spacing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Teste de Carga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Verificar a resposta do sistema quando </w:t>
      </w:r>
      <w:ins w:author="Gabriel Martins" w:id="21" w:date="2022-03-07T18:58:4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estiverem</w:t>
        </w:r>
      </w:ins>
      <w:del w:author="Gabriel Martins" w:id="21" w:date="2022-03-07T18:58:4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estiver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mais de 200 pessoas fazendo o </w:t>
      </w:r>
      <w:ins w:author="Gabriel Martins" w:id="22" w:date="2022-03-07T18:58:48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cálculo</w:t>
        </w:r>
      </w:ins>
      <w:del w:author="Gabriel Martins" w:id="22" w:date="2022-03-07T18:58:48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calculo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do IMC ao mesmo tempo.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Verificar a resposta do sistema quando existir 100 acessos simultâneos de na </w:t>
      </w:r>
      <w:ins w:author="Gabriel Martins" w:id="23" w:date="2022-03-07T18:58:5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página</w:t>
        </w:r>
      </w:ins>
      <w:del w:author="Gabriel Martins" w:id="23" w:date="2022-03-07T18:58:5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pagina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cadastro da plataforma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right" w:pos="8560"/>
        </w:tabs>
        <w:spacing w:before="200" w:line="240" w:lineRule="auto"/>
        <w:ind w:left="43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w:anchor="_nbkld9czvfzb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REQUISITOS DE 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Computador(Desktop) ou Notebook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Acesso a internet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8GB RAM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512GB de Armazenamento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right" w:pos="8560"/>
        </w:tabs>
        <w:spacing w:before="200" w:line="240" w:lineRule="auto"/>
        <w:ind w:left="43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w:anchor="_gicbihsf8iwh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REQUISITOS AMBIENTAIS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Ambiente controlado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Ambiente </w:t>
      </w:r>
      <w:ins w:author="Gabriel Martins" w:id="24" w:date="2022-03-07T18:58:53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onde</w:t>
        </w:r>
      </w:ins>
      <w:del w:author="Gabriel Martins" w:id="24" w:date="2022-03-07T18:58:53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aonde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n</w:t>
      </w:r>
      <w:ins w:author="Gabriel Martins" w:id="25" w:date="2022-03-07T18:58:58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ã</w:t>
        </w:r>
      </w:ins>
      <w:del w:author="Gabriel Martins" w:id="25" w:date="2022-03-07T18:58:58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 </w:t>
      </w:r>
      <w:ins w:author="Gabriel Martins" w:id="26" w:date="2022-03-07T18:59:1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há quedas</w:t>
        </w:r>
      </w:ins>
      <w:del w:author="Gabriel Martins" w:id="26" w:date="2022-03-07T18:59:16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ha</w:delText>
        </w:r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 tem</w:delText>
        </w:r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 quedas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de energia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Temperatura controlada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Local sem riscos de algum teste parar devido ambiente</w:t>
      </w:r>
    </w:p>
    <w:p w:rsidR="00000000" w:rsidDel="00000000" w:rsidP="00000000" w:rsidRDefault="00000000" w:rsidRPr="00000000" w14:paraId="0000005D">
      <w:pPr>
        <w:spacing w:line="240" w:lineRule="auto"/>
        <w:ind w:left="43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tabs>
          <w:tab w:val="right" w:pos="8560"/>
        </w:tabs>
        <w:spacing w:before="200" w:line="240" w:lineRule="auto"/>
        <w:ind w:left="432"/>
        <w:rPr>
          <w:rFonts w:ascii="Times New Roman" w:cs="Times New Roman" w:eastAsia="Times New Roman" w:hAnsi="Times New Roman"/>
          <w:highlight w:val="white"/>
        </w:rPr>
      </w:pPr>
      <w:hyperlink w:anchor="_ja0yrm7712nl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CRONOGRAMA DE TESTES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right" w:pos="8560"/>
        </w:tabs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Realizar cronograma de teste a cada 2 dias ou seja cada etapa de teste ser feita e terminada completamente em 2 dias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Realizar </w:t>
      </w:r>
      <w:ins w:author="Gabriel Martins" w:id="27" w:date="2022-03-07T18:59:0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anotações</w:t>
        </w:r>
      </w:ins>
      <w:del w:author="Gabriel Martins" w:id="27" w:date="2022-03-07T18:59:0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anotacoes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dos testes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tabs>
          <w:tab w:val="right" w:pos="85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Realizar </w:t>
      </w:r>
      <w:ins w:author="Gabriel Martins" w:id="28" w:date="2022-03-07T18:59:0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anotação</w:t>
        </w:r>
      </w:ins>
      <w:del w:author="Gabriel Martins" w:id="28" w:date="2022-03-07T18:59:0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anotacao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dos resultados dos testes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tabs>
          <w:tab w:val="right" w:pos="8560"/>
        </w:tabs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Criar ata do local </w:t>
      </w:r>
      <w:ins w:author="Gabriel Martins" w:id="29" w:date="2022-03-07T18:59:1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onde</w:t>
        </w:r>
      </w:ins>
      <w:del w:author="Gabriel Martins" w:id="29" w:date="2022-03-07T18:59:11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delText xml:space="preserve">aonde</w:delText>
        </w:r>
      </w:del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foi feito os testes 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20" w:left="1800" w:right="1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lowerLetter"/>
      <w:lvlText w:val="%2."/>
      <w:lvlJc w:val="left"/>
      <w:pPr>
        <w:ind w:left="576" w:hanging="576"/>
      </w:pPr>
      <w:rPr/>
    </w:lvl>
    <w:lvl w:ilvl="2">
      <w:start w:val="1"/>
      <w:numFmt w:val="lowerRoman"/>
      <w:lvlText w:val="%3."/>
      <w:lvlJc w:val="righ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lowerLetter"/>
      <w:lvlText w:val="%5."/>
      <w:lvlJc w:val="left"/>
      <w:pPr>
        <w:ind w:left="1008" w:hanging="1008"/>
      </w:pPr>
      <w:rPr/>
    </w:lvl>
    <w:lvl w:ilvl="5">
      <w:start w:val="1"/>
      <w:numFmt w:val="lowerRoman"/>
      <w:lvlText w:val="%6."/>
      <w:lvlJc w:val="right"/>
      <w:pPr>
        <w:ind w:left="1152" w:hanging="1152"/>
      </w:pPr>
      <w:rPr/>
    </w:lvl>
    <w:lvl w:ilvl="6">
      <w:start w:val="1"/>
      <w:numFmt w:val="decimal"/>
      <w:lvlText w:val="%7."/>
      <w:lvlJc w:val="left"/>
      <w:pPr>
        <w:ind w:left="1296" w:hanging="1296"/>
      </w:pPr>
      <w:rPr/>
    </w:lvl>
    <w:lvl w:ilvl="7">
      <w:start w:val="1"/>
      <w:numFmt w:val="lowerLetter"/>
      <w:lvlText w:val="%8."/>
      <w:lvlJc w:val="left"/>
      <w:pPr>
        <w:ind w:left="1440" w:hanging="1440"/>
      </w:pPr>
      <w:rPr/>
    </w:lvl>
    <w:lvl w:ilvl="8">
      <w:start w:val="1"/>
      <w:numFmt w:val="lowerRoman"/>
      <w:lvlText w:val="%9."/>
      <w:lvlJc w:val="righ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ind w:left="432" w:hanging="432"/>
    </w:pPr>
    <w:rPr>
      <w:rFonts w:ascii="Cambria" w:cs="Cambria" w:eastAsia="Cambria" w:hAnsi="Cambri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